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proofErr w:type="gramStart"/>
            <w:r>
              <w:t>e</w:t>
            </w:r>
            <w:proofErr w:type="gramEnd"/>
            <w:r>
              <w:t>-mail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proofErr w:type="gramStart"/>
            <w:r>
              <w:t>e</w:t>
            </w:r>
            <w:proofErr w:type="gramEnd"/>
            <w:r>
              <w:t>-mail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rPr>
        <w:lastRenderedPageBreak/>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" o:allowoverlap="f" stroked="f">
                <v:textbox inset="0,,0">
                  <w:txbxContent>
                    <w:p w14:paraId="102DF2C7" w14:textId="48C12588"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C25880" w:rsidRDefault="00C25880"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C25880" w:rsidRDefault="00C25880"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C25880" w:rsidRPr="00D3324C" w:rsidRDefault="00C25880"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DB82D76" w:rsidR="006B3F1F" w:rsidRDefault="006269FF">
      <w:r>
        <w:t>UPDATED—</w:t>
      </w:r>
      <w:r w:rsidR="00012912">
        <w:fldChar w:fldCharType="begin"/>
      </w:r>
      <w:r w:rsidR="00012912">
        <w:instrText xml:space="preserve"> TIME \@ "d MMMM yyyy" </w:instrText>
      </w:r>
      <w:r w:rsidR="00012912">
        <w:fldChar w:fldCharType="separate"/>
      </w:r>
      <w:r w:rsidR="00675963">
        <w:rPr>
          <w:noProof/>
        </w:rPr>
        <w:t>1 August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Authors’ choice; of terms; separated; by semicolons; commas, within terms only</w:t>
      </w:r>
      <w:proofErr w:type="gramStart"/>
      <w:r w:rsidRPr="00A72455">
        <w:t>;</w:t>
      </w:r>
      <w:proofErr w:type="gramEnd"/>
      <w:r w:rsidRPr="00A72455">
        <w:t xml:space="preserve">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9"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1B63C89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5E7B" w:rsidR="006B3F1F" w:rsidRDefault="006B3F1F">
      <w:r>
        <w:t xml:space="preserve">To position names and </w:t>
      </w:r>
      <w:proofErr w:type="gramStart"/>
      <w:r>
        <w:t>addresses,</w:t>
      </w:r>
      <w:proofErr w:type="gramEnd"/>
      <w:r>
        <w:t xml:space="preserve">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w:t>
      </w:r>
      <w:proofErr w:type="gramStart"/>
      <w:r w:rsidR="005E3A00">
        <w:t>then</w:t>
      </w:r>
      <w:proofErr w:type="gramEnd"/>
      <w:r w:rsidR="005E3A00">
        <w:t xml:space="preserve">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w:t>
      </w:r>
      <w:proofErr w:type="gramStart"/>
      <w:r>
        <w:t>proportional</w:t>
      </w:r>
      <w:proofErr w:type="gramEnd"/>
      <w:r>
        <w:t xml:space="preserve">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 xml:space="preserve">lease use </w:t>
      </w:r>
      <w:proofErr w:type="gramStart"/>
      <w:r>
        <w:t>sans-serif</w:t>
      </w:r>
      <w:proofErr w:type="gramEnd"/>
      <w:r>
        <w:t xml:space="preserve"> or non-</w:t>
      </w:r>
      <w:r>
        <w:lastRenderedPageBreak/>
        <w:t>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675963" w:rsidP="008C41ED">
      <w:pPr>
        <w:rPr>
          <w:color w:val="000000"/>
        </w:rPr>
      </w:pPr>
      <w:hyperlink r:id="rId10"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1">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A790323" w:rsidR="00A631A3" w:rsidRPr="00BB348C" w:rsidRDefault="00547E53" w:rsidP="00C0053B">
      <w:pPr>
        <w:pStyle w:val="Caption"/>
        <w:jc w:val="both"/>
      </w:pPr>
      <w:proofErr w:type="gramStart"/>
      <w:r>
        <w:t xml:space="preserve">Figure </w:t>
      </w:r>
      <w:proofErr w:type="gramEnd"/>
      <w:r w:rsidR="00675963">
        <w:fldChar w:fldCharType="begin"/>
      </w:r>
      <w:r w:rsidR="00675963">
        <w:instrText xml:space="preserve"> SEQ Figure \* ARABIC </w:instrText>
      </w:r>
      <w:r w:rsidR="00675963">
        <w:fldChar w:fldCharType="separate"/>
      </w:r>
      <w:r w:rsidR="00675963">
        <w:rPr>
          <w:noProof/>
        </w:rPr>
        <w:t>1</w:t>
      </w:r>
      <w:r w:rsidR="00675963">
        <w:rPr>
          <w:noProof/>
        </w:rPr>
        <w:fldChar w:fldCharType="end"/>
      </w:r>
      <w:proofErr w:type="gramStart"/>
      <w:r>
        <w:t>.</w:t>
      </w:r>
      <w:proofErr w:type="gramEnd"/>
      <w:r>
        <w:t xml:space="preserve"> Use high-resolution images, 300+ dpi, legible if printed in color or black-and-white. Number all figures and include captions below, using Insert, Caption.</w:t>
      </w:r>
      <w:r w:rsidR="00C25880">
        <w:t xml:space="preserve"> One-line </w:t>
      </w:r>
      <w:r w:rsidR="00C25880" w:rsidRPr="00C25880">
        <w:t>captions should be center</w:t>
      </w:r>
      <w:r w:rsidR="00C25880">
        <w:t>ed; multi-line should be justi</w:t>
      </w:r>
      <w:r w:rsidR="00C25880" w:rsidRPr="00C25880">
        <w:t>fied.</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675963">
        <w:t>1</w:t>
      </w:r>
      <w:r w:rsidR="00DE3B36">
        <w:fldChar w:fldCharType="end"/>
      </w:r>
      <w:r w:rsidR="00DE3B36">
        <w:t>,</w:t>
      </w:r>
      <w:r w:rsidR="00DE3B36">
        <w:fldChar w:fldCharType="begin"/>
      </w:r>
      <w:r w:rsidR="00DE3B36">
        <w:instrText xml:space="preserve"> REF _Ref279752133 \r \h </w:instrText>
      </w:r>
      <w:r w:rsidR="00DE3B36">
        <w:fldChar w:fldCharType="separate"/>
      </w:r>
      <w:r w:rsidR="00675963">
        <w:t>3</w:t>
      </w:r>
      <w:r w:rsidR="00DE3B36">
        <w:fldChar w:fldCharType="end"/>
      </w:r>
      <w:r w:rsidR="00DE3B36">
        <w:t>,</w:t>
      </w:r>
      <w:r w:rsidR="00DE3B36">
        <w:fldChar w:fldCharType="begin"/>
      </w:r>
      <w:r w:rsidR="00DE3B36">
        <w:instrText xml:space="preserve"> REF _Ref279753826 \r \h </w:instrText>
      </w:r>
      <w:r w:rsidR="00DE3B36">
        <w:fldChar w:fldCharType="separate"/>
      </w:r>
      <w:r w:rsidR="00675963">
        <w:t>4</w:t>
      </w:r>
      <w:r w:rsidR="00DE3B36">
        <w:fldChar w:fldCharType="end"/>
      </w:r>
      <w:r w:rsidR="00853A06">
        <w:t>]</w:t>
      </w:r>
      <w:r w:rsidR="006127F1">
        <w:t>.</w:t>
      </w:r>
    </w:p>
    <w:tbl>
      <w:tblPr>
        <w:tblW w:w="3780" w:type="dxa"/>
        <w:jc w:val="center"/>
        <w:tblInd w:w="576" w:type="dxa"/>
        <w:tblLayout w:type="fixed"/>
        <w:tblLook w:val="0000" w:firstRow="0" w:lastRow="0" w:firstColumn="0" w:lastColumn="0" w:noHBand="0" w:noVBand="0"/>
        <w:tblCaption w:val="This is a sample table and can be ignored"/>
        <w:tblDescription w:val="In here we would add a more detailed description"/>
      </w:tblPr>
      <w:tblGrid>
        <w:gridCol w:w="990"/>
        <w:gridCol w:w="774"/>
        <w:gridCol w:w="1008"/>
        <w:gridCol w:w="1008"/>
      </w:tblGrid>
      <w:tr w:rsidR="00B92253" w14:paraId="171092C2" w14:textId="77777777" w:rsidTr="00B92253">
        <w:trPr>
          <w:cantSplit/>
          <w:trHeight w:val="310"/>
          <w:tblHeader/>
          <w:jc w:val="center"/>
        </w:trPr>
        <w:tc>
          <w:tcPr>
            <w:tcW w:w="990" w:type="dxa"/>
            <w:tcBorders>
              <w:top w:val="single" w:sz="2" w:space="0" w:color="auto"/>
            </w:tcBorders>
            <w:vAlign w:val="center"/>
          </w:tcPr>
          <w:p w14:paraId="1510AEF1" w14:textId="77777777" w:rsidR="00B92253" w:rsidRDefault="00B92253" w:rsidP="008C41ED">
            <w:pPr>
              <w:pStyle w:val="cell"/>
              <w:spacing w:before="40" w:after="40"/>
            </w:pPr>
          </w:p>
        </w:tc>
        <w:tc>
          <w:tcPr>
            <w:tcW w:w="774" w:type="dxa"/>
            <w:tcBorders>
              <w:top w:val="single" w:sz="2" w:space="0" w:color="auto"/>
            </w:tcBorders>
            <w:vAlign w:val="center"/>
          </w:tcPr>
          <w:p w14:paraId="3C141D35" w14:textId="77777777" w:rsidR="00B92253" w:rsidRDefault="00B92253" w:rsidP="008C41ED">
            <w:pPr>
              <w:keepNext/>
              <w:keepLines/>
              <w:spacing w:before="40" w:after="40"/>
              <w:jc w:val="center"/>
              <w:rPr>
                <w:b/>
              </w:rPr>
            </w:pPr>
          </w:p>
        </w:tc>
        <w:tc>
          <w:tcPr>
            <w:tcW w:w="2016" w:type="dxa"/>
            <w:gridSpan w:val="2"/>
            <w:tcBorders>
              <w:top w:val="single" w:sz="2" w:space="0" w:color="auto"/>
              <w:bottom w:val="single" w:sz="2" w:space="0" w:color="auto"/>
            </w:tcBorders>
            <w:vAlign w:val="center"/>
          </w:tcPr>
          <w:p w14:paraId="2D61AC02" w14:textId="6EF97FA2" w:rsidR="00B92253" w:rsidRDefault="00B92253" w:rsidP="008C41ED">
            <w:pPr>
              <w:keepNext/>
              <w:keepLines/>
              <w:spacing w:before="40" w:after="40"/>
              <w:jc w:val="center"/>
              <w:rPr>
                <w:b/>
              </w:rPr>
            </w:pPr>
            <w:r>
              <w:rPr>
                <w:b/>
              </w:rPr>
              <w:t>Test Conditions</w:t>
            </w:r>
          </w:p>
        </w:tc>
      </w:tr>
      <w:tr w:rsidR="00B92253" w:rsidRPr="00B92253" w14:paraId="6C29F868" w14:textId="77777777" w:rsidTr="00B92253">
        <w:trPr>
          <w:cantSplit/>
          <w:trHeight w:val="310"/>
          <w:tblHeader/>
          <w:jc w:val="center"/>
        </w:trPr>
        <w:tc>
          <w:tcPr>
            <w:tcW w:w="990" w:type="dxa"/>
            <w:tcBorders>
              <w:bottom w:val="single" w:sz="2" w:space="0" w:color="auto"/>
            </w:tcBorders>
            <w:vAlign w:val="center"/>
          </w:tcPr>
          <w:p w14:paraId="1A3A253F" w14:textId="0D6F5741" w:rsidR="00B92253" w:rsidRPr="00B92253" w:rsidRDefault="00B92253" w:rsidP="00B92253">
            <w:pPr>
              <w:pStyle w:val="cell"/>
              <w:spacing w:before="40" w:after="40"/>
              <w:jc w:val="right"/>
              <w:rPr>
                <w:b w:val="0"/>
                <w:i/>
              </w:rPr>
            </w:pPr>
            <w:r w:rsidRPr="00B92253">
              <w:rPr>
                <w:b w:val="0"/>
                <w:i/>
              </w:rPr>
              <w:t>Name</w:t>
            </w:r>
          </w:p>
        </w:tc>
        <w:tc>
          <w:tcPr>
            <w:tcW w:w="774" w:type="dxa"/>
            <w:tcBorders>
              <w:bottom w:val="single" w:sz="2" w:space="0" w:color="auto"/>
            </w:tcBorders>
            <w:vAlign w:val="center"/>
          </w:tcPr>
          <w:p w14:paraId="43B393A4" w14:textId="037317C8" w:rsidR="00B92253" w:rsidRPr="00B92253" w:rsidRDefault="00B92253" w:rsidP="00B92253">
            <w:pPr>
              <w:keepNext/>
              <w:keepLines/>
              <w:spacing w:before="40" w:after="40"/>
              <w:jc w:val="right"/>
              <w:rPr>
                <w:i/>
              </w:rPr>
            </w:pPr>
            <w:r w:rsidRPr="00B92253">
              <w:rPr>
                <w:i/>
              </w:rPr>
              <w:t>First</w:t>
            </w:r>
          </w:p>
        </w:tc>
        <w:tc>
          <w:tcPr>
            <w:tcW w:w="1008" w:type="dxa"/>
            <w:tcBorders>
              <w:top w:val="single" w:sz="2" w:space="0" w:color="auto"/>
              <w:bottom w:val="single" w:sz="2" w:space="0" w:color="auto"/>
            </w:tcBorders>
            <w:vAlign w:val="center"/>
          </w:tcPr>
          <w:p w14:paraId="71CDF890" w14:textId="237964CA" w:rsidR="00B92253" w:rsidRPr="00B92253" w:rsidRDefault="00B92253" w:rsidP="00B92253">
            <w:pPr>
              <w:keepNext/>
              <w:keepLines/>
              <w:spacing w:before="40" w:after="40"/>
              <w:jc w:val="right"/>
              <w:rPr>
                <w:i/>
              </w:rPr>
            </w:pPr>
            <w:r w:rsidRPr="00B92253">
              <w:rPr>
                <w:i/>
              </w:rPr>
              <w:t>Second</w:t>
            </w:r>
          </w:p>
        </w:tc>
        <w:tc>
          <w:tcPr>
            <w:tcW w:w="1008" w:type="dxa"/>
            <w:tcBorders>
              <w:top w:val="single" w:sz="2" w:space="0" w:color="auto"/>
              <w:bottom w:val="single" w:sz="2" w:space="0" w:color="auto"/>
            </w:tcBorders>
          </w:tcPr>
          <w:p w14:paraId="23537367" w14:textId="480084BE" w:rsidR="00B92253" w:rsidRPr="00B92253" w:rsidRDefault="00B92253" w:rsidP="00B92253">
            <w:pPr>
              <w:keepNext/>
              <w:keepLines/>
              <w:spacing w:before="40" w:after="40"/>
              <w:jc w:val="right"/>
              <w:rPr>
                <w:i/>
              </w:rPr>
            </w:pPr>
            <w:r w:rsidRPr="00B92253">
              <w:rPr>
                <w:i/>
              </w:rPr>
              <w:t>Final</w:t>
            </w:r>
          </w:p>
        </w:tc>
      </w:tr>
      <w:tr w:rsidR="00B92253" w14:paraId="467254AA" w14:textId="77777777" w:rsidTr="00B92253">
        <w:trPr>
          <w:cantSplit/>
          <w:trHeight w:val="56"/>
          <w:jc w:val="center"/>
        </w:trPr>
        <w:tc>
          <w:tcPr>
            <w:tcW w:w="990" w:type="dxa"/>
            <w:tcBorders>
              <w:top w:val="single" w:sz="2" w:space="0" w:color="auto"/>
            </w:tcBorders>
            <w:vAlign w:val="center"/>
          </w:tcPr>
          <w:p w14:paraId="212B99C1" w14:textId="26278CE1" w:rsidR="00B92253" w:rsidRDefault="00B92253" w:rsidP="00B92253">
            <w:pPr>
              <w:pStyle w:val="TableText"/>
              <w:jc w:val="right"/>
            </w:pPr>
            <w:r>
              <w:t>Marsden</w:t>
            </w:r>
          </w:p>
        </w:tc>
        <w:tc>
          <w:tcPr>
            <w:tcW w:w="774" w:type="dxa"/>
            <w:tcBorders>
              <w:top w:val="single" w:sz="2" w:space="0" w:color="auto"/>
            </w:tcBorders>
            <w:vAlign w:val="center"/>
          </w:tcPr>
          <w:p w14:paraId="20B65137" w14:textId="56544FC1" w:rsidR="00B92253" w:rsidRDefault="00B92253" w:rsidP="00B92253">
            <w:pPr>
              <w:pStyle w:val="TableText"/>
              <w:jc w:val="right"/>
            </w:pPr>
            <w:r>
              <w:t>223.0</w:t>
            </w:r>
          </w:p>
        </w:tc>
        <w:tc>
          <w:tcPr>
            <w:tcW w:w="1008" w:type="dxa"/>
            <w:tcBorders>
              <w:top w:val="single" w:sz="2" w:space="0" w:color="auto"/>
            </w:tcBorders>
            <w:vAlign w:val="center"/>
          </w:tcPr>
          <w:p w14:paraId="070B88A8" w14:textId="031C515C" w:rsidR="00B92253" w:rsidRDefault="00B92253" w:rsidP="00B92253">
            <w:pPr>
              <w:pStyle w:val="TableText"/>
              <w:jc w:val="right"/>
            </w:pPr>
            <w:r>
              <w:t>44</w:t>
            </w:r>
          </w:p>
        </w:tc>
        <w:tc>
          <w:tcPr>
            <w:tcW w:w="1008" w:type="dxa"/>
            <w:tcBorders>
              <w:top w:val="single" w:sz="2" w:space="0" w:color="auto"/>
            </w:tcBorders>
          </w:tcPr>
          <w:p w14:paraId="481919C4" w14:textId="7DAE86C6" w:rsidR="00B92253" w:rsidRDefault="00B92253" w:rsidP="00B92253">
            <w:pPr>
              <w:pStyle w:val="TableText"/>
              <w:jc w:val="right"/>
            </w:pPr>
            <w:r>
              <w:t>432,321</w:t>
            </w:r>
          </w:p>
        </w:tc>
      </w:tr>
      <w:tr w:rsidR="00B92253" w14:paraId="7C7672E4" w14:textId="77777777" w:rsidTr="00B92253">
        <w:trPr>
          <w:cantSplit/>
          <w:trHeight w:val="341"/>
          <w:jc w:val="center"/>
        </w:trPr>
        <w:tc>
          <w:tcPr>
            <w:tcW w:w="990" w:type="dxa"/>
            <w:vAlign w:val="center"/>
          </w:tcPr>
          <w:p w14:paraId="04F94E1D" w14:textId="1CA38A38" w:rsidR="00B92253" w:rsidDel="00B92253" w:rsidRDefault="00B92253" w:rsidP="00B92253">
            <w:pPr>
              <w:pStyle w:val="TableText"/>
              <w:jc w:val="right"/>
            </w:pPr>
            <w:proofErr w:type="spellStart"/>
            <w:r>
              <w:t>Nass</w:t>
            </w:r>
            <w:proofErr w:type="spellEnd"/>
          </w:p>
        </w:tc>
        <w:tc>
          <w:tcPr>
            <w:tcW w:w="774" w:type="dxa"/>
            <w:vAlign w:val="center"/>
          </w:tcPr>
          <w:p w14:paraId="6B3652BA" w14:textId="48FA45CF" w:rsidR="00B92253" w:rsidDel="00B92253" w:rsidRDefault="00B92253" w:rsidP="00B92253">
            <w:pPr>
              <w:pStyle w:val="TableText"/>
              <w:jc w:val="right"/>
            </w:pPr>
            <w:r>
              <w:t>22.2</w:t>
            </w:r>
          </w:p>
        </w:tc>
        <w:tc>
          <w:tcPr>
            <w:tcW w:w="1008" w:type="dxa"/>
            <w:vAlign w:val="center"/>
          </w:tcPr>
          <w:p w14:paraId="1D6FB42E" w14:textId="7069DDD5" w:rsidR="00B92253" w:rsidRDefault="00B92253" w:rsidP="00B92253">
            <w:pPr>
              <w:pStyle w:val="TableText"/>
              <w:keepNext/>
              <w:jc w:val="right"/>
            </w:pPr>
            <w:r>
              <w:t>16</w:t>
            </w:r>
          </w:p>
        </w:tc>
        <w:tc>
          <w:tcPr>
            <w:tcW w:w="1008" w:type="dxa"/>
          </w:tcPr>
          <w:p w14:paraId="099FDB2E" w14:textId="2B7566A6" w:rsidR="00B92253" w:rsidRDefault="00B92253" w:rsidP="00B92253">
            <w:pPr>
              <w:pStyle w:val="TableText"/>
              <w:keepNext/>
              <w:jc w:val="right"/>
            </w:pPr>
            <w:r>
              <w:t>234,333</w:t>
            </w:r>
          </w:p>
        </w:tc>
      </w:tr>
      <w:tr w:rsidR="00B92253" w14:paraId="016587E5" w14:textId="77777777" w:rsidTr="00B92253">
        <w:trPr>
          <w:cantSplit/>
          <w:trHeight w:val="341"/>
          <w:jc w:val="center"/>
        </w:trPr>
        <w:tc>
          <w:tcPr>
            <w:tcW w:w="990" w:type="dxa"/>
            <w:vAlign w:val="center"/>
          </w:tcPr>
          <w:p w14:paraId="793ACC3A" w14:textId="2EC187A7" w:rsidR="00B92253" w:rsidDel="00B92253" w:rsidRDefault="00B92253" w:rsidP="00B92253">
            <w:pPr>
              <w:pStyle w:val="TableText"/>
              <w:jc w:val="right"/>
            </w:pPr>
            <w:proofErr w:type="spellStart"/>
            <w:r>
              <w:t>Borriello</w:t>
            </w:r>
            <w:proofErr w:type="spellEnd"/>
          </w:p>
        </w:tc>
        <w:tc>
          <w:tcPr>
            <w:tcW w:w="774" w:type="dxa"/>
            <w:vAlign w:val="center"/>
          </w:tcPr>
          <w:p w14:paraId="5FB9C6FA" w14:textId="27B54EA9" w:rsidR="00B92253" w:rsidDel="00B92253" w:rsidRDefault="00B92253" w:rsidP="00B92253">
            <w:pPr>
              <w:pStyle w:val="TableText"/>
              <w:jc w:val="right"/>
            </w:pPr>
            <w:r>
              <w:t>22.9</w:t>
            </w:r>
          </w:p>
        </w:tc>
        <w:tc>
          <w:tcPr>
            <w:tcW w:w="1008" w:type="dxa"/>
            <w:vAlign w:val="center"/>
          </w:tcPr>
          <w:p w14:paraId="3F037971" w14:textId="2870230D" w:rsidR="00B92253" w:rsidRDefault="00B92253" w:rsidP="00B92253">
            <w:pPr>
              <w:pStyle w:val="TableText"/>
              <w:keepNext/>
              <w:jc w:val="right"/>
            </w:pPr>
            <w:r>
              <w:t>11</w:t>
            </w:r>
          </w:p>
        </w:tc>
        <w:tc>
          <w:tcPr>
            <w:tcW w:w="1008" w:type="dxa"/>
          </w:tcPr>
          <w:p w14:paraId="4FCF26CF" w14:textId="51EFA693" w:rsidR="00B92253" w:rsidRDefault="00B92253" w:rsidP="00B92253">
            <w:pPr>
              <w:pStyle w:val="TableText"/>
              <w:keepNext/>
              <w:jc w:val="right"/>
            </w:pPr>
            <w:r>
              <w:t>93,123</w:t>
            </w:r>
          </w:p>
        </w:tc>
      </w:tr>
      <w:tr w:rsidR="00B92253" w14:paraId="37C295FF" w14:textId="77777777" w:rsidTr="00B92253">
        <w:trPr>
          <w:cantSplit/>
          <w:trHeight w:val="341"/>
          <w:jc w:val="center"/>
        </w:trPr>
        <w:tc>
          <w:tcPr>
            <w:tcW w:w="990" w:type="dxa"/>
            <w:tcBorders>
              <w:bottom w:val="single" w:sz="2" w:space="0" w:color="auto"/>
            </w:tcBorders>
            <w:vAlign w:val="center"/>
          </w:tcPr>
          <w:p w14:paraId="2B26E802" w14:textId="26F83998" w:rsidR="00B92253" w:rsidRDefault="00B92253" w:rsidP="00B92253">
            <w:pPr>
              <w:pStyle w:val="TableText"/>
              <w:jc w:val="right"/>
            </w:pPr>
            <w:r>
              <w:t>Karat</w:t>
            </w:r>
          </w:p>
        </w:tc>
        <w:tc>
          <w:tcPr>
            <w:tcW w:w="774" w:type="dxa"/>
            <w:tcBorders>
              <w:bottom w:val="single" w:sz="2" w:space="0" w:color="auto"/>
            </w:tcBorders>
            <w:vAlign w:val="center"/>
          </w:tcPr>
          <w:p w14:paraId="0E9F5DEF" w14:textId="1BC64EDE" w:rsidR="00B92253" w:rsidRDefault="00B92253" w:rsidP="00B92253">
            <w:pPr>
              <w:pStyle w:val="TableText"/>
              <w:jc w:val="right"/>
            </w:pPr>
            <w:r>
              <w:t>34.9</w:t>
            </w:r>
          </w:p>
        </w:tc>
        <w:tc>
          <w:tcPr>
            <w:tcW w:w="1008" w:type="dxa"/>
            <w:tcBorders>
              <w:bottom w:val="single" w:sz="2" w:space="0" w:color="auto"/>
            </w:tcBorders>
            <w:vAlign w:val="center"/>
          </w:tcPr>
          <w:p w14:paraId="2E58ACB0" w14:textId="70FD7F10" w:rsidR="00B92253" w:rsidRDefault="00B92253" w:rsidP="00B92253">
            <w:pPr>
              <w:pStyle w:val="TableText"/>
              <w:keepNext/>
              <w:jc w:val="right"/>
            </w:pPr>
            <w:r>
              <w:t>2200</w:t>
            </w:r>
          </w:p>
        </w:tc>
        <w:tc>
          <w:tcPr>
            <w:tcW w:w="1008" w:type="dxa"/>
            <w:tcBorders>
              <w:bottom w:val="single" w:sz="2" w:space="0" w:color="auto"/>
            </w:tcBorders>
          </w:tcPr>
          <w:p w14:paraId="72B3A8CE" w14:textId="71D63F0C" w:rsidR="00B92253" w:rsidRDefault="00B92253" w:rsidP="00B92253">
            <w:pPr>
              <w:pStyle w:val="TableText"/>
              <w:keepNext/>
              <w:jc w:val="right"/>
            </w:pPr>
            <w:r>
              <w:t>103,322</w:t>
            </w:r>
          </w:p>
        </w:tc>
      </w:tr>
    </w:tbl>
    <w:p w14:paraId="647A8624" w14:textId="149ABA8B" w:rsidR="00547E53" w:rsidRDefault="00547E53" w:rsidP="00C0053B">
      <w:pPr>
        <w:pStyle w:val="Caption"/>
        <w:jc w:val="both"/>
      </w:pPr>
      <w:bookmarkStart w:id="0" w:name="_Ref279755490"/>
      <w:proofErr w:type="gramStart"/>
      <w:r>
        <w:t xml:space="preserve">Table </w:t>
      </w:r>
      <w:proofErr w:type="gramEnd"/>
      <w:r w:rsidR="00675963">
        <w:fldChar w:fldCharType="begin"/>
      </w:r>
      <w:r w:rsidR="00675963">
        <w:instrText xml:space="preserve"> SEQ Table \* ARABIC </w:instrText>
      </w:r>
      <w:r w:rsidR="00675963">
        <w:fldChar w:fldCharType="separate"/>
      </w:r>
      <w:r w:rsidR="00675963">
        <w:rPr>
          <w:noProof/>
        </w:rPr>
        <w:t>1</w:t>
      </w:r>
      <w:r w:rsidR="00675963">
        <w:rPr>
          <w:noProof/>
        </w:rPr>
        <w:fldChar w:fldCharType="end"/>
      </w:r>
      <w:proofErr w:type="gramStart"/>
      <w:r>
        <w:t>.</w:t>
      </w:r>
      <w:proofErr w:type="gramEnd"/>
      <w:r>
        <w:t xml:space="preserve"> Table captions should be placed below the table. We recommend table lines be 1 point, 25% black. Minimize use of table </w:t>
      </w:r>
      <w:r w:rsidR="00B92253">
        <w:t xml:space="preserve">grid </w:t>
      </w:r>
      <w:r>
        <w:t>lines.</w:t>
      </w:r>
    </w:p>
    <w:bookmarkEnd w:id="0"/>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2" w:history="1">
        <w:r w:rsidR="008C41ED">
          <w:rPr>
            <w:rStyle w:val="Hyperlink"/>
          </w:rPr>
          <w:t>http://acm.org/publications/submissions/latex_style</w:t>
        </w:r>
      </w:hyperlink>
      <w:r w:rsidR="008C41ED">
        <w:t xml:space="preserve">. </w:t>
      </w:r>
      <w:r w:rsidR="00E31A7A">
        <w:t xml:space="preserve">This includes citations to </w:t>
      </w:r>
      <w:proofErr w:type="gramStart"/>
      <w:r w:rsidR="00E31A7A">
        <w:t>internet</w:t>
      </w:r>
      <w:proofErr w:type="gramEnd"/>
      <w:r w:rsidR="00E31A7A">
        <w:t xml:space="preserve"> resources </w:t>
      </w:r>
      <w:r w:rsidR="00DE3B36">
        <w:t>[</w:t>
      </w:r>
      <w:r w:rsidR="00DE3B36">
        <w:fldChar w:fldCharType="begin"/>
      </w:r>
      <w:r w:rsidR="00DE3B36">
        <w:instrText xml:space="preserve"> REF _Ref279753835 \r \h </w:instrText>
      </w:r>
      <w:r w:rsidR="00DE3B36">
        <w:fldChar w:fldCharType="separate"/>
      </w:r>
      <w:r w:rsidR="00675963">
        <w:t>1</w:t>
      </w:r>
      <w:r w:rsidR="00DE3B36">
        <w:fldChar w:fldCharType="end"/>
      </w:r>
      <w:r w:rsidR="00DE3B36">
        <w:t>,</w:t>
      </w:r>
      <w:r w:rsidR="00DE3B36">
        <w:fldChar w:fldCharType="begin"/>
      </w:r>
      <w:r w:rsidR="00DE3B36">
        <w:instrText xml:space="preserve"> REF _Ref279753826 \r \h </w:instrText>
      </w:r>
      <w:r w:rsidR="00DE3B36">
        <w:fldChar w:fldCharType="separate"/>
      </w:r>
      <w:r w:rsidR="00675963">
        <w:t>4</w:t>
      </w:r>
      <w:r w:rsidR="00DE3B36">
        <w:fldChar w:fldCharType="end"/>
      </w:r>
      <w:r w:rsidR="00DE3B36">
        <w:t>,</w:t>
      </w:r>
      <w:r w:rsidR="00DE3B36">
        <w:fldChar w:fldCharType="begin"/>
      </w:r>
      <w:r w:rsidR="00DE3B36">
        <w:instrText xml:space="preserve"> REF _Ref279752219 \r \h </w:instrText>
      </w:r>
      <w:r w:rsidR="00DE3B36">
        <w:fldChar w:fldCharType="separate"/>
      </w:r>
      <w:r w:rsidR="00675963">
        <w:t>8</w:t>
      </w:r>
      <w:r w:rsidR="00DE3B36">
        <w:fldChar w:fldCharType="end"/>
      </w:r>
      <w:r w:rsidR="00505E1B">
        <w:t>,</w:t>
      </w:r>
      <w:r w:rsidR="00505E1B">
        <w:fldChar w:fldCharType="begin"/>
      </w:r>
      <w:r w:rsidR="00505E1B">
        <w:instrText xml:space="preserve"> REF _Ref279752164 \r \h </w:instrText>
      </w:r>
      <w:r w:rsidR="00505E1B">
        <w:fldChar w:fldCharType="separate"/>
      </w:r>
      <w:r w:rsidR="0067596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proofErr w:type="gramStart"/>
      <w:r>
        <w:t>Place figures and tables at the top or bottom of the appropriate column or columns, on the same page as the relevant text (see Figure 1).</w:t>
      </w:r>
      <w:proofErr w:type="gramEnd"/>
      <w:r>
        <w:t xml:space="preserve">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3"/>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33B30363">
            <wp:extent cx="6281212"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87231" cy="2977190"/>
                    </a:xfrm>
                    <a:prstGeom prst="rect">
                      <a:avLst/>
                    </a:prstGeom>
                    <a:noFill/>
                    <a:ln>
                      <a:noFill/>
                    </a:ln>
                  </pic:spPr>
                </pic:pic>
              </a:graphicData>
            </a:graphic>
          </wp:inline>
        </w:drawing>
      </w:r>
    </w:p>
    <w:p w14:paraId="6CE7E6A0" w14:textId="41ED183A" w:rsidR="005C216A" w:rsidRDefault="00547E53" w:rsidP="00C0053B">
      <w:pPr>
        <w:pStyle w:val="Caption"/>
        <w:jc w:val="both"/>
      </w:pPr>
      <w:proofErr w:type="gramStart"/>
      <w:r>
        <w:t xml:space="preserve">Figure </w:t>
      </w:r>
      <w:proofErr w:type="gramEnd"/>
      <w:r w:rsidR="00675963">
        <w:fldChar w:fldCharType="begin"/>
      </w:r>
      <w:r w:rsidR="00675963">
        <w:instrText xml:space="preserve"> SEQ Figure \* ARABIC </w:instrText>
      </w:r>
      <w:r w:rsidR="00675963">
        <w:fldChar w:fldCharType="separate"/>
      </w:r>
      <w:r w:rsidR="00675963">
        <w:rPr>
          <w:noProof/>
        </w:rPr>
        <w:t>2</w:t>
      </w:r>
      <w:r w:rsidR="00675963">
        <w:rPr>
          <w:noProof/>
        </w:rPr>
        <w:fldChar w:fldCharType="end"/>
      </w:r>
      <w:proofErr w:type="gramStart"/>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28248204" w14:textId="77777777" w:rsidR="00675963" w:rsidRDefault="006B3F1F" w:rsidP="00C0053B">
      <w:pPr>
        <w:pStyle w:val="Caption"/>
        <w:jc w:val="both"/>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rPr>
          <w:b w:val="0"/>
        </w:rPr>
      </w:r>
      <w:r w:rsidR="00E83C9D">
        <w:fldChar w:fldCharType="separate"/>
      </w:r>
      <w:r w:rsidR="00675963">
        <w:t xml:space="preserve">Table </w:t>
      </w:r>
      <w:r w:rsidR="00675963">
        <w:rPr>
          <w:noProof/>
        </w:rPr>
        <w:t>1</w:t>
      </w:r>
      <w:r w:rsidR="00675963">
        <w:t>. Table captions should be placed below the table. We recommend table lines be 1 point, 25% black. Minimize use of table grid lines.</w:t>
      </w:r>
    </w:p>
    <w:p w14:paraId="5414C05A" w14:textId="6A231DF2" w:rsidR="0069261B" w:rsidRDefault="00E83C9D" w:rsidP="001A46D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1092317C" w14:textId="6AA1CA7F" w:rsidR="00C25880" w:rsidRDefault="00C25880">
      <w:pPr>
        <w:pStyle w:val="Heading1"/>
      </w:pPr>
      <w:r>
        <w:t>Quotations</w:t>
      </w:r>
    </w:p>
    <w:p w14:paraId="2D778E1B" w14:textId="1A87A671" w:rsidR="00BD4F0D" w:rsidRDefault="00BD4F0D" w:rsidP="00BD4F0D">
      <w:r>
        <w:t xml:space="preserve">Quotations may be italicized when </w:t>
      </w:r>
      <w:r w:rsidRPr="00BD4F0D">
        <w:rPr>
          <w:i/>
        </w:rPr>
        <w:t>“placed inline”</w:t>
      </w:r>
      <w:r w:rsidR="00D52776">
        <w:t xml:space="preserve"> (</w:t>
      </w:r>
      <w:proofErr w:type="spellStart"/>
      <w:r w:rsidR="00D52776">
        <w:t>Anab</w:t>
      </w:r>
      <w:proofErr w:type="spellEnd"/>
      <w:r w:rsidR="00D52776">
        <w:t>, 23F).</w:t>
      </w:r>
    </w:p>
    <w:p w14:paraId="678CEADF" w14:textId="09B3FCE8" w:rsidR="00BD4F0D" w:rsidRPr="00C25880" w:rsidRDefault="00BD4F0D" w:rsidP="00BD4F0D">
      <w:pPr>
        <w:ind w:left="180" w:right="144"/>
      </w:pPr>
      <w:r>
        <w:t>Longer quotes, when placed in their own paragraph, need not be italicized or in quotation ma</w:t>
      </w:r>
      <w:r w:rsidR="00D52776">
        <w:t>rks when indented (Ramon, 39M).</w:t>
      </w:r>
    </w:p>
    <w:p w14:paraId="3B24206D" w14:textId="76FBF744" w:rsidR="006B3F1F" w:rsidRDefault="006B3F1F">
      <w:pPr>
        <w:pStyle w:val="Heading1"/>
      </w:pPr>
      <w:r>
        <w:t>LANGUAGE, STYLE</w:t>
      </w:r>
      <w:r w:rsidR="00C25880">
        <w:t>,</w:t>
      </w:r>
      <w:r>
        <w:t xml:space="preserv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lastRenderedPageBreak/>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67596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lastRenderedPageBreak/>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5"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675963" w:rsidP="00526FB1">
      <w:pPr>
        <w:rPr>
          <w:rStyle w:val="Hyperlink"/>
          <w:color w:val="000000"/>
        </w:rPr>
      </w:pPr>
      <w:hyperlink r:id="rId16"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w:t>
      </w:r>
      <w:proofErr w:type="gramStart"/>
      <w:r>
        <w:rPr>
          <w:color w:val="000000"/>
        </w:rPr>
        <w:t xml:space="preserve">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proofErr w:type="gram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w:t>
      </w:r>
      <w:r w:rsidR="0003450C" w:rsidRPr="00782280">
        <w:rPr>
          <w:i/>
        </w:rPr>
        <w:lastRenderedPageBreak/>
        <w:t>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78D369C8" w14:textId="77777777" w:rsidR="006F0872" w:rsidRDefault="00C0053B" w:rsidP="00853A06">
      <w:r w:rsidRPr="00C0053B">
        <w:t>Your references should be published materials accessible to the public. Internal technical reports may be cited only if they are easily accessible and may be obtained by any reader for a nominal fee. Proprietary information may not be cited. Private communications should be acknowledged in the main text, not referenced (e.g.,</w:t>
      </w:r>
      <w:r w:rsidR="00244F74">
        <w:t xml:space="preserve"> [</w:t>
      </w:r>
      <w:proofErr w:type="spellStart"/>
      <w:r w:rsidR="00244F74">
        <w:t>Golovchinsky</w:t>
      </w:r>
      <w:proofErr w:type="spellEnd"/>
      <w:r w:rsidR="00244F74">
        <w:t>, personal commu</w:t>
      </w:r>
      <w:r w:rsidRPr="00C0053B">
        <w:t xml:space="preserve">nication]). References must be the same font size as other body text. References should be in alphabetical order by last name of first author. Use a numbered list of references at the end of the article, ordered alphabetically by last name of first author, and referenced by numbers in brackets. For papers from conference proceedings, include the title of the paper and the name of the conference. Do not include the location of the conference or the exact date; do include the page numbers if available. </w:t>
      </w:r>
    </w:p>
    <w:p w14:paraId="73F9CC24" w14:textId="00AFBF99" w:rsidR="006A2C7E" w:rsidRDefault="00C0053B" w:rsidP="006A2C7E">
      <w:r w:rsidRPr="00C0053B">
        <w:t xml:space="preserve">References should be in ACM citation format: </w:t>
      </w:r>
      <w:hyperlink r:id="rId17" w:history="1">
        <w:r w:rsidRPr="00180D89">
          <w:rPr>
            <w:rStyle w:val="Hyperlink"/>
          </w:rPr>
          <w:t>http://www.acm.org/publications/submissions/latex_style</w:t>
        </w:r>
      </w:hyperlink>
      <w:r>
        <w:t>.</w:t>
      </w:r>
      <w:r w:rsidR="006F0872">
        <w:t xml:space="preserve"> </w:t>
      </w:r>
      <w:r w:rsidR="00C832CC">
        <w:t>This in</w:t>
      </w:r>
      <w:r w:rsidR="006A2C7E" w:rsidRPr="006A2C7E">
        <w:t>cludes citations to Internet resources [</w:t>
      </w:r>
      <w:r w:rsidR="00AC22DC">
        <w:fldChar w:fldCharType="begin"/>
      </w:r>
      <w:r w:rsidR="00AC22DC">
        <w:instrText xml:space="preserve"> REF _Ref279752164 \r \h </w:instrText>
      </w:r>
      <w:r w:rsidR="00AC22DC">
        <w:fldChar w:fldCharType="separate"/>
      </w:r>
      <w:r w:rsidR="00675963">
        <w:t>1</w:t>
      </w:r>
      <w:r w:rsidR="00AC22DC">
        <w:fldChar w:fldCharType="end"/>
      </w:r>
      <w:r w:rsidR="00AC22DC">
        <w:t xml:space="preserve">, </w:t>
      </w:r>
      <w:r w:rsidR="00AC22DC">
        <w:fldChar w:fldCharType="begin"/>
      </w:r>
      <w:r w:rsidR="00AC22DC">
        <w:instrText xml:space="preserve"> REF _Ref300050154 \r \h </w:instrText>
      </w:r>
      <w:r w:rsidR="00AC22DC">
        <w:fldChar w:fldCharType="separate"/>
      </w:r>
      <w:r w:rsidR="00675963">
        <w:t>4</w:t>
      </w:r>
      <w:r w:rsidR="00AC22DC">
        <w:fldChar w:fldCharType="end"/>
      </w:r>
      <w:r w:rsidR="00AC22DC">
        <w:t xml:space="preserve">, </w:t>
      </w:r>
      <w:r w:rsidR="00AC22DC">
        <w:fldChar w:fldCharType="begin"/>
      </w:r>
      <w:r w:rsidR="00AC22DC">
        <w:instrText xml:space="preserve"> REF _Ref300050158 \r \h </w:instrText>
      </w:r>
      <w:r w:rsidR="00AC22DC">
        <w:fldChar w:fldCharType="separate"/>
      </w:r>
      <w:r w:rsidR="00675963">
        <w:t>8</w:t>
      </w:r>
      <w:r w:rsidR="00AC22DC">
        <w:fldChar w:fldCharType="end"/>
      </w:r>
      <w:r w:rsidR="006A2C7E" w:rsidRPr="006A2C7E">
        <w:t xml:space="preserve">] according to ACM format, although it is often appropriate to include URLs directly in the text, as above. Example reference formatting for individual </w:t>
      </w:r>
      <w:r w:rsidR="007A55D7" w:rsidRPr="00953D1E">
        <w:t xml:space="preserve">journal articles </w:t>
      </w:r>
      <w:r w:rsidR="007A55D7">
        <w:t>[</w:t>
      </w:r>
      <w:r w:rsidR="007A55D7">
        <w:fldChar w:fldCharType="begin"/>
      </w:r>
      <w:r w:rsidR="007A55D7">
        <w:instrText xml:space="preserve"> REF _Ref279752133 \r \h </w:instrText>
      </w:r>
      <w:r w:rsidR="007A55D7">
        <w:fldChar w:fldCharType="separate"/>
      </w:r>
      <w:r w:rsidR="00675963">
        <w:t>3</w:t>
      </w:r>
      <w:r w:rsidR="007A55D7">
        <w:fldChar w:fldCharType="end"/>
      </w:r>
      <w:r w:rsidR="007A55D7">
        <w:t>]</w:t>
      </w:r>
      <w:r w:rsidR="007A55D7" w:rsidRPr="00953D1E">
        <w:t>, articles in conference proceeding</w:t>
      </w:r>
      <w:r w:rsidR="007A55D7">
        <w:t>s [</w:t>
      </w:r>
      <w:r w:rsidR="007A55D7">
        <w:fldChar w:fldCharType="begin"/>
      </w:r>
      <w:r w:rsidR="007A55D7">
        <w:instrText xml:space="preserve"> REF _Ref406944911 \r \h </w:instrText>
      </w:r>
      <w:r w:rsidR="007A55D7">
        <w:fldChar w:fldCharType="separate"/>
      </w:r>
      <w:r w:rsidR="00675963">
        <w:t>7</w:t>
      </w:r>
      <w:r w:rsidR="007A55D7">
        <w:fldChar w:fldCharType="end"/>
      </w:r>
      <w:r w:rsidR="007A55D7">
        <w:t>]</w:t>
      </w:r>
      <w:r w:rsidR="007A55D7" w:rsidRPr="00953D1E">
        <w:t xml:space="preserve">, books </w:t>
      </w:r>
      <w:r w:rsidR="007A55D7">
        <w:t>[</w:t>
      </w:r>
      <w:r w:rsidR="007A55D7">
        <w:fldChar w:fldCharType="begin"/>
      </w:r>
      <w:r w:rsidR="007A55D7">
        <w:instrText xml:space="preserve"> REF _Ref279752240 \r \h </w:instrText>
      </w:r>
      <w:r w:rsidR="007A55D7">
        <w:fldChar w:fldCharType="separate"/>
      </w:r>
      <w:r w:rsidR="00675963">
        <w:t>9</w:t>
      </w:r>
      <w:r w:rsidR="007A55D7">
        <w:fldChar w:fldCharType="end"/>
      </w:r>
      <w:r w:rsidR="007A55D7">
        <w:t>]</w:t>
      </w:r>
      <w:r w:rsidR="007A55D7" w:rsidRPr="00953D1E">
        <w:t xml:space="preserve">, theses </w:t>
      </w:r>
      <w:r w:rsidR="007A55D7">
        <w:t>[</w:t>
      </w:r>
      <w:r w:rsidR="007A55D7">
        <w:fldChar w:fldCharType="begin"/>
      </w:r>
      <w:r w:rsidR="007A55D7">
        <w:instrText xml:space="preserve"> REF _Ref279752272 \r \h </w:instrText>
      </w:r>
      <w:r w:rsidR="007A55D7">
        <w:fldChar w:fldCharType="separate"/>
      </w:r>
      <w:r w:rsidR="00675963">
        <w:t>10</w:t>
      </w:r>
      <w:r w:rsidR="007A55D7">
        <w:fldChar w:fldCharType="end"/>
      </w:r>
      <w:r w:rsidR="007A55D7">
        <w:t xml:space="preserve">], </w:t>
      </w:r>
      <w:r w:rsidR="007A55D7" w:rsidRPr="00953D1E">
        <w:t>book chapters</w:t>
      </w:r>
      <w:r w:rsidR="007A55D7">
        <w:t xml:space="preserve"> [</w:t>
      </w:r>
      <w:r w:rsidR="007A55D7">
        <w:fldChar w:fldCharType="begin"/>
      </w:r>
      <w:r w:rsidR="007A55D7">
        <w:instrText xml:space="preserve"> REF _Ref279752304 \r \h </w:instrText>
      </w:r>
      <w:r w:rsidR="007A55D7">
        <w:fldChar w:fldCharType="separate"/>
      </w:r>
      <w:r w:rsidR="00675963">
        <w:t>11</w:t>
      </w:r>
      <w:r w:rsidR="007A55D7">
        <w:fldChar w:fldCharType="end"/>
      </w:r>
      <w:r w:rsidR="007A55D7">
        <w:t>], an entire journal issue [</w:t>
      </w:r>
      <w:r w:rsidR="007A55D7">
        <w:fldChar w:fldCharType="begin"/>
      </w:r>
      <w:r w:rsidR="007A55D7">
        <w:instrText xml:space="preserve"> REF _Ref406944896 \r \h </w:instrText>
      </w:r>
      <w:r w:rsidR="007A55D7">
        <w:fldChar w:fldCharType="separate"/>
      </w:r>
      <w:r w:rsidR="00675963">
        <w:t>6</w:t>
      </w:r>
      <w:r w:rsidR="007A55D7">
        <w:fldChar w:fldCharType="end"/>
      </w:r>
      <w:r w:rsidR="007A55D7">
        <w:t xml:space="preserve">], </w:t>
      </w:r>
      <w:r w:rsidR="007A55D7" w:rsidRPr="00953D1E">
        <w:t>websites</w:t>
      </w:r>
      <w:r w:rsidR="007A55D7">
        <w:t xml:space="preserve"> [</w:t>
      </w:r>
      <w:r w:rsidR="007A55D7">
        <w:fldChar w:fldCharType="begin"/>
      </w:r>
      <w:r w:rsidR="007A55D7">
        <w:instrText xml:space="preserve"> REF _Ref279753835 \r \h </w:instrText>
      </w:r>
      <w:r w:rsidR="007A55D7">
        <w:fldChar w:fldCharType="separate"/>
      </w:r>
      <w:r w:rsidR="00675963">
        <w:t>1</w:t>
      </w:r>
      <w:r w:rsidR="007A55D7">
        <w:fldChar w:fldCharType="end"/>
      </w:r>
      <w:r w:rsidR="007A55D7">
        <w:t xml:space="preserve">, </w:t>
      </w:r>
      <w:r w:rsidR="007A55D7">
        <w:fldChar w:fldCharType="begin"/>
      </w:r>
      <w:r w:rsidR="007A55D7">
        <w:instrText xml:space="preserve"> REF _Ref279753826 \r \h </w:instrText>
      </w:r>
      <w:r w:rsidR="007A55D7">
        <w:fldChar w:fldCharType="separate"/>
      </w:r>
      <w:r w:rsidR="00675963">
        <w:t>4</w:t>
      </w:r>
      <w:r w:rsidR="007A55D7">
        <w:fldChar w:fldCharType="end"/>
      </w:r>
      <w:r w:rsidR="007A55D7">
        <w:t>]</w:t>
      </w:r>
      <w:r w:rsidR="007A55D7" w:rsidRPr="00953D1E">
        <w:t xml:space="preserve">, tweets </w:t>
      </w:r>
      <w:r w:rsidR="007A55D7">
        <w:t>[</w:t>
      </w:r>
      <w:r w:rsidR="007A55D7">
        <w:fldChar w:fldCharType="begin"/>
      </w:r>
      <w:r w:rsidR="007A55D7">
        <w:instrText xml:space="preserve"> REF _Ref279752164 \r \h </w:instrText>
      </w:r>
      <w:r w:rsidR="007A55D7">
        <w:fldChar w:fldCharType="separate"/>
      </w:r>
      <w:r w:rsidR="00675963">
        <w:t>1</w:t>
      </w:r>
      <w:r w:rsidR="007A55D7">
        <w:fldChar w:fldCharType="end"/>
      </w:r>
      <w:r w:rsidR="007A55D7">
        <w:t>]</w:t>
      </w:r>
      <w:r w:rsidR="007A55D7" w:rsidRPr="00953D1E">
        <w:t xml:space="preserve">, patents </w:t>
      </w:r>
      <w:r w:rsidR="007A55D7">
        <w:t>[</w:t>
      </w:r>
      <w:r w:rsidR="007A55D7">
        <w:fldChar w:fldCharType="begin"/>
      </w:r>
      <w:r w:rsidR="007A55D7">
        <w:instrText xml:space="preserve"> REF _Ref279752259 \r \h </w:instrText>
      </w:r>
      <w:r w:rsidR="007A55D7">
        <w:fldChar w:fldCharType="separate"/>
      </w:r>
      <w:r w:rsidR="00675963">
        <w:t>5</w:t>
      </w:r>
      <w:r w:rsidR="007A55D7">
        <w:fldChar w:fldCharType="end"/>
      </w:r>
      <w:r w:rsidR="007A55D7">
        <w:t>]</w:t>
      </w:r>
      <w:r w:rsidR="007A55D7" w:rsidRPr="00953D1E">
        <w:t>,</w:t>
      </w:r>
      <w:r w:rsidR="007A55D7">
        <w:t xml:space="preserve"> and online </w:t>
      </w:r>
      <w:r w:rsidR="007A55D7" w:rsidRPr="00953D1E">
        <w:t xml:space="preserve">videos </w:t>
      </w:r>
      <w:r w:rsidR="007A55D7">
        <w:t>[</w:t>
      </w:r>
      <w:r w:rsidR="007A55D7">
        <w:fldChar w:fldCharType="begin"/>
      </w:r>
      <w:r w:rsidR="007A55D7">
        <w:instrText xml:space="preserve"> REF _Ref279752219 \r \h </w:instrText>
      </w:r>
      <w:r w:rsidR="007A55D7">
        <w:fldChar w:fldCharType="separate"/>
      </w:r>
      <w:r w:rsidR="00675963">
        <w:t>8</w:t>
      </w:r>
      <w:r w:rsidR="007A55D7">
        <w:fldChar w:fldCharType="end"/>
      </w:r>
      <w:r w:rsidR="007A55D7">
        <w:t>]</w:t>
      </w:r>
      <w:r w:rsidR="007A55D7" w:rsidRPr="00953D1E">
        <w:t xml:space="preserve"> is given here</w:t>
      </w:r>
      <w:r w:rsidR="007A55D7">
        <w:t xml:space="preserve">. </w:t>
      </w:r>
      <w:r w:rsidR="006A2C7E" w:rsidRPr="006A2C7E">
        <w:t xml:space="preserve">This formatting is </w:t>
      </w:r>
      <w:proofErr w:type="gramStart"/>
      <w:r w:rsidR="006A2C7E" w:rsidRPr="006A2C7E">
        <w:t>a</w:t>
      </w:r>
      <w:proofErr w:type="gramEnd"/>
      <w:r w:rsidR="006A2C7E" w:rsidRPr="006A2C7E">
        <w:t xml:space="preserve"> edited version of the</w:t>
      </w:r>
      <w:r w:rsidR="006A2C7E">
        <w:t xml:space="preserve"> </w:t>
      </w:r>
      <w:r w:rsidR="006A2C7E" w:rsidRPr="006A2C7E">
        <w:t>format automatically generated by the ACM Digital Library (</w:t>
      </w:r>
      <w:hyperlink r:id="rId18" w:history="1">
        <w:r w:rsidR="006A2C7E" w:rsidRPr="00180D89">
          <w:rPr>
            <w:rStyle w:val="Hyperlink"/>
          </w:rPr>
          <w:t>http://dl.acm.org</w:t>
        </w:r>
      </w:hyperlink>
      <w:r w:rsidR="006A2C7E" w:rsidRPr="006A2C7E">
        <w:t>) as “ACM Ref</w:t>
      </w:r>
      <w:r w:rsidR="00C832CC">
        <w:t>.”</w:t>
      </w:r>
      <w:r w:rsidR="006A2C7E" w:rsidRPr="006A2C7E">
        <w:t xml:space="preserve"> DOI and/or URL links are optional but encouraged as are full first names. Note that the </w:t>
      </w:r>
      <w:r w:rsidR="007A55D7" w:rsidRPr="003F70AB">
        <w:rPr>
          <w:rStyle w:val="StyleDescriptionChar"/>
        </w:rPr>
        <w:t>Hyperlink</w:t>
      </w:r>
      <w:r w:rsidR="007A55D7">
        <w:t xml:space="preserve"> </w:t>
      </w:r>
      <w:r w:rsidR="006A2C7E" w:rsidRPr="006A2C7E">
        <w:t>style used throughout this document uses blue links; however, URLs in the references section may optionally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1" w:name="_Ref279752164"/>
      <w:bookmarkStart w:id="2" w:name="_Ref279752146"/>
      <w:bookmarkStart w:id="3"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1"/>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9" w:history="1">
        <w:r w:rsidRPr="003F70AB">
          <w:rPr>
            <w:rStyle w:val="Hyperlink"/>
            <w:color w:val="auto"/>
          </w:rPr>
          <w:t>http://www.acm.org/class/how_to_use.html</w:t>
        </w:r>
        <w:bookmarkEnd w:id="2"/>
        <w:bookmarkEnd w:id="3"/>
      </w:hyperlink>
      <w:r w:rsidRPr="003F70AB">
        <w:t xml:space="preserve"> </w:t>
      </w:r>
    </w:p>
    <w:p w14:paraId="7545D9EF" w14:textId="4CCD5F97" w:rsidR="007F645F" w:rsidRPr="003F70AB" w:rsidRDefault="00ED02A9" w:rsidP="007F645F">
      <w:pPr>
        <w:pStyle w:val="References"/>
      </w:pPr>
      <w:bookmarkStart w:id="4" w:name="_Ref279752133"/>
      <w:bookmarkStart w:id="5" w:name="_Ref279752517"/>
      <w:r>
        <w:lastRenderedPageBreak/>
        <w:t>R.</w:t>
      </w:r>
      <w:r w:rsidR="007F645F" w:rsidRPr="003F70AB">
        <w:t xml:space="preserve"> E. Anderson. 1992. Social impacts of computing: Codes of professional ethics. </w:t>
      </w:r>
      <w:r w:rsidR="00DE77C0" w:rsidRPr="00DE77C0">
        <w:rPr>
          <w:i/>
        </w:rPr>
        <w:t xml:space="preserve">Social Science Computer Review December </w:t>
      </w:r>
      <w:r w:rsidR="007F645F" w:rsidRPr="003F70AB">
        <w:t>10, 2: 453-469.</w:t>
      </w:r>
      <w:bookmarkEnd w:id="4"/>
      <w:r w:rsidR="007F645F" w:rsidRPr="003F70AB">
        <w:t xml:space="preserve"> </w:t>
      </w:r>
    </w:p>
    <w:p w14:paraId="13C6AEA6" w14:textId="65B8EB52" w:rsidR="007F645F" w:rsidRPr="003F70AB" w:rsidRDefault="007F645F" w:rsidP="007F645F">
      <w:pPr>
        <w:pStyle w:val="References"/>
      </w:pPr>
      <w:bookmarkStart w:id="6" w:name="_Ref279753826"/>
      <w:bookmarkStart w:id="7" w:name="_Ref300050154"/>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20" w:history="1">
        <w:r w:rsidRPr="003F70AB">
          <w:rPr>
            <w:rStyle w:val="Hyperlink"/>
            <w:color w:val="auto"/>
          </w:rPr>
          <w:t>http://www.sigaccess.org/welcome-to-sigaccess/resources/accessible-writing-guide/</w:t>
        </w:r>
        <w:bookmarkEnd w:id="5"/>
        <w:bookmarkEnd w:id="6"/>
      </w:hyperlink>
      <w:bookmarkEnd w:id="7"/>
      <w:r w:rsidRPr="003F70AB">
        <w:t xml:space="preserve"> </w:t>
      </w:r>
    </w:p>
    <w:p w14:paraId="4826D46C" w14:textId="7CED79B5"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21" w:history="1">
        <w:r w:rsidRPr="003F70AB">
          <w:rPr>
            <w:rStyle w:val="Hyperlink"/>
            <w:color w:val="auto"/>
          </w:rPr>
          <w:t>http://dx.doi.org/10.1007/s00779-014-0773-4</w:t>
        </w:r>
      </w:hyperlink>
      <w:bookmarkEnd w:id="11"/>
    </w:p>
    <w:p w14:paraId="1E21B0EB" w14:textId="556D19A4" w:rsidR="00463FD0" w:rsidRDefault="007F645F" w:rsidP="00463FD0">
      <w:pPr>
        <w:pStyle w:val="References"/>
        <w:rPr>
          <w:rStyle w:val="Hyperlink"/>
          <w:color w:val="auto"/>
        </w:rPr>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2" w:history="1">
        <w:r w:rsidR="004E6530" w:rsidRPr="003F70AB">
          <w:rPr>
            <w:rStyle w:val="Hyperlink"/>
            <w:color w:val="auto"/>
          </w:rPr>
          <w:t>http://doi.acm.org/10.1145/503376.503378</w:t>
        </w:r>
      </w:hyperlink>
      <w:bookmarkEnd w:id="13"/>
    </w:p>
    <w:p w14:paraId="10BFE94D" w14:textId="25D3F7A5" w:rsidR="007F645F" w:rsidRPr="003F70AB" w:rsidRDefault="00463FD0" w:rsidP="00463FD0">
      <w:pPr>
        <w:pStyle w:val="References"/>
      </w:pPr>
      <w:r>
        <w:rPr>
          <w:rStyle w:val="Hyperlink"/>
          <w:color w:val="auto"/>
        </w:rPr>
        <w:br w:type="column"/>
      </w:r>
      <w:bookmarkStart w:id="14" w:name="_Ref279752219"/>
      <w:bookmarkStart w:id="15" w:name="_Ref300050158"/>
      <w:bookmarkStart w:id="16" w:name="_GoBack"/>
      <w:bookmarkEnd w:id="16"/>
      <w:proofErr w:type="spellStart"/>
      <w:r w:rsidR="007F645F" w:rsidRPr="003F70AB">
        <w:lastRenderedPageBreak/>
        <w:t>Psy</w:t>
      </w:r>
      <w:proofErr w:type="spellEnd"/>
      <w:r w:rsidR="007F645F" w:rsidRPr="003F70AB">
        <w:t xml:space="preserve">. 2012. </w:t>
      </w:r>
      <w:proofErr w:type="spellStart"/>
      <w:r w:rsidR="007F645F" w:rsidRPr="003F70AB">
        <w:t>Gangnam</w:t>
      </w:r>
      <w:proofErr w:type="spellEnd"/>
      <w:r w:rsidR="007F645F" w:rsidRPr="003F70AB">
        <w:t xml:space="preserve"> Style. Video. </w:t>
      </w:r>
      <w:proofErr w:type="gramStart"/>
      <w:r w:rsidR="007F645F" w:rsidRPr="003F70AB">
        <w:t>(15 July 2012.).</w:t>
      </w:r>
      <w:proofErr w:type="gramEnd"/>
      <w:r w:rsidR="007F645F" w:rsidRPr="003F70AB">
        <w:t xml:space="preserve"> Retrieved August 22, 2014 from </w:t>
      </w:r>
      <w:hyperlink r:id="rId23" w:history="1">
        <w:r w:rsidR="007F645F" w:rsidRPr="00463FD0">
          <w:rPr>
            <w:rStyle w:val="Hyperlink"/>
            <w:color w:val="auto"/>
          </w:rPr>
          <w:t>https://www.youtube.com/watch?v=9bZkp7q19f0</w:t>
        </w:r>
        <w:bookmarkEnd w:id="14"/>
      </w:hyperlink>
      <w:bookmarkEnd w:id="15"/>
    </w:p>
    <w:p w14:paraId="2D65F961" w14:textId="0523C2CE" w:rsidR="007F645F" w:rsidRPr="003F70AB" w:rsidRDefault="007F645F" w:rsidP="007F645F">
      <w:pPr>
        <w:pStyle w:val="References"/>
      </w:pPr>
      <w:bookmarkStart w:id="17" w:name="_Ref279752240"/>
      <w:r w:rsidRPr="003F70AB">
        <w:t xml:space="preserve">Marilyn Schwartz. 1995. </w:t>
      </w:r>
      <w:r w:rsidRPr="003F70AB">
        <w:rPr>
          <w:i/>
        </w:rPr>
        <w:t>Guidelines for Bias-Free Writing.</w:t>
      </w:r>
      <w:r w:rsidRPr="003F70AB">
        <w:t xml:space="preserve"> Indiana University Press.</w:t>
      </w:r>
      <w:bookmarkEnd w:id="17"/>
    </w:p>
    <w:p w14:paraId="3C1CBFE0" w14:textId="59CD7395" w:rsidR="007F645F" w:rsidRPr="003F70AB" w:rsidRDefault="007F645F" w:rsidP="007F645F">
      <w:pPr>
        <w:pStyle w:val="References"/>
      </w:pPr>
      <w:bookmarkStart w:id="18"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8"/>
    </w:p>
    <w:p w14:paraId="7DED7C97" w14:textId="5D629911" w:rsidR="00D32315" w:rsidRPr="003F70AB" w:rsidRDefault="007F645F" w:rsidP="007F645F">
      <w:pPr>
        <w:pStyle w:val="References"/>
      </w:pPr>
      <w:bookmarkStart w:id="19"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9"/>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300326" w14:textId="77777777" w:rsidR="00C25880" w:rsidRDefault="00C25880">
      <w:r>
        <w:separator/>
      </w:r>
    </w:p>
  </w:endnote>
  <w:endnote w:type="continuationSeparator" w:id="0">
    <w:p w14:paraId="6C906697" w14:textId="77777777" w:rsidR="00C25880" w:rsidRDefault="00C25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TimesNewRomanPSMT">
    <w:altName w:val="Times New Roman"/>
    <w:charset w:val="00"/>
    <w:family w:val="swiss"/>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187F9" w14:textId="77777777" w:rsidR="00C25880" w:rsidRDefault="00C25880" w:rsidP="00443E9F">
      <w:pPr>
        <w:spacing w:after="0"/>
      </w:pPr>
      <w:r>
        <w:separator/>
      </w:r>
    </w:p>
  </w:footnote>
  <w:footnote w:type="continuationSeparator" w:id="0">
    <w:p w14:paraId="557C2CE6" w14:textId="77777777" w:rsidR="00C25880" w:rsidRDefault="00C25880"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C25880" w:rsidRDefault="00C25880"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20D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0557A"/>
    <w:rsid w:val="001105CA"/>
    <w:rsid w:val="00114577"/>
    <w:rsid w:val="00121EE5"/>
    <w:rsid w:val="00123CFD"/>
    <w:rsid w:val="00136CAA"/>
    <w:rsid w:val="00137145"/>
    <w:rsid w:val="001465AB"/>
    <w:rsid w:val="00151FAA"/>
    <w:rsid w:val="00161911"/>
    <w:rsid w:val="0017799B"/>
    <w:rsid w:val="00186236"/>
    <w:rsid w:val="00191462"/>
    <w:rsid w:val="00197B90"/>
    <w:rsid w:val="001A46DB"/>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44F74"/>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1068"/>
    <w:rsid w:val="00373F8D"/>
    <w:rsid w:val="0039156C"/>
    <w:rsid w:val="003948CB"/>
    <w:rsid w:val="00396BBA"/>
    <w:rsid w:val="003A7DC7"/>
    <w:rsid w:val="003B07DF"/>
    <w:rsid w:val="003B1F3C"/>
    <w:rsid w:val="003B4EB4"/>
    <w:rsid w:val="003D5402"/>
    <w:rsid w:val="003D7F56"/>
    <w:rsid w:val="003E1FB5"/>
    <w:rsid w:val="003E2BB9"/>
    <w:rsid w:val="003E3C69"/>
    <w:rsid w:val="003F70AB"/>
    <w:rsid w:val="003F749D"/>
    <w:rsid w:val="0041136C"/>
    <w:rsid w:val="0041270E"/>
    <w:rsid w:val="00431B38"/>
    <w:rsid w:val="00443E9F"/>
    <w:rsid w:val="00454A5E"/>
    <w:rsid w:val="00463FD0"/>
    <w:rsid w:val="0046771C"/>
    <w:rsid w:val="00467A8D"/>
    <w:rsid w:val="00480565"/>
    <w:rsid w:val="00480F98"/>
    <w:rsid w:val="00493EDB"/>
    <w:rsid w:val="004A0602"/>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75963"/>
    <w:rsid w:val="00684747"/>
    <w:rsid w:val="0069261B"/>
    <w:rsid w:val="00695F7C"/>
    <w:rsid w:val="006973A2"/>
    <w:rsid w:val="006A0290"/>
    <w:rsid w:val="006A2C7E"/>
    <w:rsid w:val="006A620B"/>
    <w:rsid w:val="006B0C82"/>
    <w:rsid w:val="006B1D5B"/>
    <w:rsid w:val="006B3F1F"/>
    <w:rsid w:val="006D6F59"/>
    <w:rsid w:val="006E401D"/>
    <w:rsid w:val="006F0872"/>
    <w:rsid w:val="006F61A5"/>
    <w:rsid w:val="006F7E70"/>
    <w:rsid w:val="007031CC"/>
    <w:rsid w:val="007078B9"/>
    <w:rsid w:val="00725786"/>
    <w:rsid w:val="00734875"/>
    <w:rsid w:val="007476E9"/>
    <w:rsid w:val="00752A83"/>
    <w:rsid w:val="00761FD3"/>
    <w:rsid w:val="00764F75"/>
    <w:rsid w:val="00770435"/>
    <w:rsid w:val="00782280"/>
    <w:rsid w:val="00793E4A"/>
    <w:rsid w:val="007A43F0"/>
    <w:rsid w:val="007A55D7"/>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03E4"/>
    <w:rsid w:val="00A8132E"/>
    <w:rsid w:val="00AA7718"/>
    <w:rsid w:val="00AB2711"/>
    <w:rsid w:val="00AB6E70"/>
    <w:rsid w:val="00AC22DC"/>
    <w:rsid w:val="00AC2B33"/>
    <w:rsid w:val="00AC313D"/>
    <w:rsid w:val="00AC7B51"/>
    <w:rsid w:val="00AC7BE6"/>
    <w:rsid w:val="00AD2DB8"/>
    <w:rsid w:val="00AD3AF6"/>
    <w:rsid w:val="00AD6731"/>
    <w:rsid w:val="00AE281B"/>
    <w:rsid w:val="00AF347A"/>
    <w:rsid w:val="00B26FEF"/>
    <w:rsid w:val="00B309B2"/>
    <w:rsid w:val="00B82F58"/>
    <w:rsid w:val="00B85EBD"/>
    <w:rsid w:val="00B92253"/>
    <w:rsid w:val="00BA57F0"/>
    <w:rsid w:val="00BA714B"/>
    <w:rsid w:val="00BB348C"/>
    <w:rsid w:val="00BD2529"/>
    <w:rsid w:val="00BD4F0D"/>
    <w:rsid w:val="00BE132C"/>
    <w:rsid w:val="00C0053B"/>
    <w:rsid w:val="00C06485"/>
    <w:rsid w:val="00C07EC8"/>
    <w:rsid w:val="00C25880"/>
    <w:rsid w:val="00C42DF6"/>
    <w:rsid w:val="00C668FF"/>
    <w:rsid w:val="00C832CC"/>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106C"/>
    <w:rsid w:val="00D45340"/>
    <w:rsid w:val="00D52776"/>
    <w:rsid w:val="00D547AD"/>
    <w:rsid w:val="00D60FA7"/>
    <w:rsid w:val="00D65617"/>
    <w:rsid w:val="00D84763"/>
    <w:rsid w:val="00D90F52"/>
    <w:rsid w:val="00D93431"/>
    <w:rsid w:val="00DB7B90"/>
    <w:rsid w:val="00DE1746"/>
    <w:rsid w:val="00DE3B36"/>
    <w:rsid w:val="00DE4BFC"/>
    <w:rsid w:val="00DE77C0"/>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02A9"/>
    <w:rsid w:val="00ED3D60"/>
    <w:rsid w:val="00EE16AA"/>
    <w:rsid w:val="00EE4CD1"/>
    <w:rsid w:val="00EF53FE"/>
    <w:rsid w:val="00EF561D"/>
    <w:rsid w:val="00F01986"/>
    <w:rsid w:val="00F100EF"/>
    <w:rsid w:val="00F3063F"/>
    <w:rsid w:val="00F311C1"/>
    <w:rsid w:val="00F369CB"/>
    <w:rsid w:val="00F41687"/>
    <w:rsid w:val="00F5437C"/>
    <w:rsid w:val="00F56305"/>
    <w:rsid w:val="00F64510"/>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Revision">
    <w:name w:val="Revision"/>
    <w:hidden/>
    <w:uiPriority w:val="99"/>
    <w:semiHidden/>
    <w:rsid w:val="00B92253"/>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m.org/about/class/1998" TargetMode="External"/><Relationship Id="rId20" Type="http://schemas.openxmlformats.org/officeDocument/2006/relationships/hyperlink" Target="http://www.sigaccess.org/welcome-to-sigaccess/resources/accessible-writing-guide/" TargetMode="External"/><Relationship Id="rId21" Type="http://schemas.openxmlformats.org/officeDocument/2006/relationships/hyperlink" Target="http://dx.doi.org/10.1007/s00779-014-0773-4" TargetMode="External"/><Relationship Id="rId22" Type="http://schemas.openxmlformats.org/officeDocument/2006/relationships/hyperlink" Target="http://doi.acm.org/10.1145/503376.503378" TargetMode="External"/><Relationship Id="rId23" Type="http://schemas.openxmlformats.org/officeDocument/2006/relationships/hyperlink" Target="https://www.youtube.com/watch?v=9bZkp7q19f0"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cm.org/publications/policies/copyright_policy" TargetMode="External"/><Relationship Id="rId11" Type="http://schemas.openxmlformats.org/officeDocument/2006/relationships/image" Target="media/image1.png"/><Relationship Id="rId12" Type="http://schemas.openxmlformats.org/officeDocument/2006/relationships/hyperlink" Target="http://acm.org/publications/submissions/latex_style" TargetMode="External"/><Relationship Id="rId13" Type="http://schemas.openxmlformats.org/officeDocument/2006/relationships/header" Target="header1.xml"/><Relationship Id="rId14" Type="http://schemas.openxmlformats.org/officeDocument/2006/relationships/image" Target="media/image2.png"/><Relationship Id="rId15" Type="http://schemas.openxmlformats.org/officeDocument/2006/relationships/hyperlink" Target="http://chi2016.acm.org/accessibility" TargetMode="External"/><Relationship Id="rId16" Type="http://schemas.openxmlformats.org/officeDocument/2006/relationships/hyperlink" Target="http://sheridanprinting.com/typedept/ACM-distilling-settings.htm" TargetMode="External"/><Relationship Id="rId17" Type="http://schemas.openxmlformats.org/officeDocument/2006/relationships/hyperlink" Target="http://www.acm.org/publications/submissions/latex_style" TargetMode="External"/><Relationship Id="rId18" Type="http://schemas.openxmlformats.org/officeDocument/2006/relationships/hyperlink" Target="http://dl.acm.org" TargetMode="External"/><Relationship Id="rId19" Type="http://schemas.openxmlformats.org/officeDocument/2006/relationships/hyperlink" Target="http://www.acm.org/class/how_to_use.html%2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F2CF-FB1E-5B48-B016-32A84F9DE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2927</Words>
  <Characters>16684</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19572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David Shamma</cp:lastModifiedBy>
  <cp:revision>3</cp:revision>
  <cp:lastPrinted>2015-08-01T18:35:00Z</cp:lastPrinted>
  <dcterms:created xsi:type="dcterms:W3CDTF">2015-08-01T18:35:00Z</dcterms:created>
  <dcterms:modified xsi:type="dcterms:W3CDTF">2015-08-01T18:35:00Z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